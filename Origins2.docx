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6BBB5" w14:textId="0E45E878" w:rsidR="0072539D" w:rsidRDefault="0072539D"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OUTLINE: </w:t>
      </w:r>
    </w:p>
    <w:p w14:paraId="1490B394" w14:textId="727A617F" w:rsidR="0072539D" w:rsidRDefault="0072539D"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1-2: Modeling and its importance in understanding our past, present, and future situation/role in the universe. </w:t>
      </w:r>
    </w:p>
    <w:p w14:paraId="2AF403CF" w14:textId="0FF7FF97" w:rsidR="0072539D" w:rsidRDefault="0072539D"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3: </w:t>
      </w:r>
      <w:r w:rsidR="00F73D1A">
        <w:rPr>
          <w:rFonts w:ascii="Times New Roman" w:eastAsia="Adobe Ming Std L" w:hAnsi="Times New Roman" w:cs="Times New Roman"/>
        </w:rPr>
        <w:t>Intr</w:t>
      </w:r>
      <w:r w:rsidR="00A14927">
        <w:rPr>
          <w:rFonts w:ascii="Times New Roman" w:eastAsia="Adobe Ming Std L" w:hAnsi="Times New Roman" w:cs="Times New Roman"/>
        </w:rPr>
        <w:t>oduce the main idea of project.</w:t>
      </w:r>
      <w:r w:rsidR="00F73D1A">
        <w:rPr>
          <w:rFonts w:ascii="Times New Roman" w:eastAsia="Adobe Ming Std L" w:hAnsi="Times New Roman" w:cs="Times New Roman"/>
        </w:rPr>
        <w:t xml:space="preserve"> </w:t>
      </w:r>
      <w:r>
        <w:rPr>
          <w:rFonts w:ascii="Times New Roman" w:eastAsia="Adobe Ming Std L" w:hAnsi="Times New Roman" w:cs="Times New Roman"/>
        </w:rPr>
        <w:t xml:space="preserve">Introduce </w:t>
      </w:r>
      <w:r w:rsidR="00F73D1A">
        <w:rPr>
          <w:rFonts w:ascii="Times New Roman" w:eastAsia="Adobe Ming Std L" w:hAnsi="Times New Roman" w:cs="Times New Roman"/>
        </w:rPr>
        <w:t>Brownian motion and discuss why it is a good approach to modeling complex systems.</w:t>
      </w:r>
    </w:p>
    <w:p w14:paraId="3F70669E" w14:textId="57907885" w:rsidR="00F73D1A" w:rsidRDefault="00F73D1A"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4: Introduce </w:t>
      </w:r>
      <w:r w:rsidR="00A14927">
        <w:rPr>
          <w:rFonts w:ascii="Times New Roman" w:eastAsia="Adobe Ming Std L" w:hAnsi="Times New Roman" w:cs="Times New Roman"/>
        </w:rPr>
        <w:t xml:space="preserve">Wasserstein Distance, discuss its use to </w:t>
      </w:r>
      <w:r w:rsidR="00E379A5">
        <w:rPr>
          <w:rFonts w:ascii="Times New Roman" w:eastAsia="Adobe Ming Std L" w:hAnsi="Times New Roman" w:cs="Times New Roman"/>
        </w:rPr>
        <w:t xml:space="preserve">real world data, how we are going to use. </w:t>
      </w:r>
    </w:p>
    <w:p w14:paraId="7D238ACB" w14:textId="53718939" w:rsidR="00E379A5" w:rsidRDefault="00E379A5"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5: How I became interested in these problems. </w:t>
      </w:r>
    </w:p>
    <w:p w14:paraId="777B6228" w14:textId="08B6E5C0" w:rsidR="00E379A5" w:rsidRDefault="00E379A5"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6: </w:t>
      </w:r>
      <w:r w:rsidR="00F70AC8">
        <w:rPr>
          <w:rFonts w:ascii="Times New Roman" w:eastAsia="Adobe Ming Std L" w:hAnsi="Times New Roman" w:cs="Times New Roman"/>
        </w:rPr>
        <w:t xml:space="preserve">What tools I will need. </w:t>
      </w:r>
    </w:p>
    <w:p w14:paraId="41E852A2" w14:textId="6B98A281" w:rsidR="00F70AC8" w:rsidRDefault="00F70AC8" w:rsidP="00EA63EE">
      <w:pPr>
        <w:ind w:firstLine="720"/>
        <w:rPr>
          <w:rFonts w:ascii="Times New Roman" w:eastAsia="Adobe Ming Std L" w:hAnsi="Times New Roman" w:cs="Times New Roman"/>
        </w:rPr>
      </w:pPr>
      <w:r>
        <w:rPr>
          <w:rFonts w:ascii="Times New Roman" w:eastAsia="Adobe Ming Std L" w:hAnsi="Times New Roman" w:cs="Times New Roman"/>
        </w:rPr>
        <w:t xml:space="preserve">Paragraph 7: Closing Statements, ramifications of this research. </w:t>
      </w:r>
    </w:p>
    <w:p w14:paraId="52BC1579" w14:textId="77777777" w:rsidR="0072539D" w:rsidRDefault="0072539D" w:rsidP="00EA63EE">
      <w:pPr>
        <w:ind w:firstLine="720"/>
        <w:rPr>
          <w:rFonts w:ascii="Times New Roman" w:eastAsia="Adobe Ming Std L" w:hAnsi="Times New Roman" w:cs="Times New Roman"/>
        </w:rPr>
      </w:pPr>
    </w:p>
    <w:p w14:paraId="31FD55E9" w14:textId="757094A9" w:rsidR="008550F0" w:rsidRDefault="00652DF7" w:rsidP="008550F0">
      <w:pPr>
        <w:ind w:firstLine="720"/>
        <w:rPr>
          <w:rFonts w:ascii="Times New Roman" w:eastAsia="Adobe Ming Std L" w:hAnsi="Times New Roman" w:cs="Times New Roman"/>
        </w:rPr>
      </w:pPr>
      <w:commentRangeStart w:id="0"/>
      <w:r w:rsidRPr="00E9742E">
        <w:rPr>
          <w:rFonts w:ascii="Times New Roman" w:eastAsia="Adobe Ming Std L" w:hAnsi="Times New Roman" w:cs="Times New Roman"/>
        </w:rPr>
        <w:t>Modeling</w:t>
      </w:r>
      <w:commentRangeEnd w:id="0"/>
      <w:r w:rsidRPr="00E9742E">
        <w:rPr>
          <w:rStyle w:val="CommentReference"/>
          <w:rFonts w:ascii="Times New Roman" w:hAnsi="Times New Roman" w:cs="Times New Roman"/>
          <w:sz w:val="24"/>
          <w:szCs w:val="24"/>
        </w:rPr>
        <w:commentReference w:id="0"/>
      </w:r>
      <w:r w:rsidRPr="00E9742E">
        <w:rPr>
          <w:rFonts w:ascii="Times New Roman" w:eastAsia="Adobe Ming Std L" w:hAnsi="Times New Roman" w:cs="Times New Roman"/>
        </w:rPr>
        <w:t xml:space="preserve"> complex systems, from the growth of cancer cells and bacteria to the</w:t>
      </w:r>
      <w:r w:rsidR="00EA63EE" w:rsidRPr="00E9742E">
        <w:rPr>
          <w:rFonts w:ascii="Times New Roman" w:eastAsia="Adobe Ming Std L" w:hAnsi="Times New Roman" w:cs="Times New Roman"/>
        </w:rPr>
        <w:t xml:space="preserve"> evolution of </w:t>
      </w:r>
      <w:r w:rsidR="006D473F">
        <w:rPr>
          <w:rFonts w:ascii="Times New Roman" w:eastAsia="Adobe Ming Std L" w:hAnsi="Times New Roman" w:cs="Times New Roman"/>
        </w:rPr>
        <w:t xml:space="preserve">a </w:t>
      </w:r>
      <w:r w:rsidR="00EA63EE" w:rsidRPr="00E9742E">
        <w:rPr>
          <w:rFonts w:ascii="Times New Roman" w:eastAsia="Adobe Ming Std L" w:hAnsi="Times New Roman" w:cs="Times New Roman"/>
        </w:rPr>
        <w:t>species,</w:t>
      </w:r>
      <w:r w:rsidRPr="00E9742E">
        <w:rPr>
          <w:rFonts w:ascii="Times New Roman" w:eastAsia="Adobe Ming Std L" w:hAnsi="Times New Roman" w:cs="Times New Roman"/>
        </w:rPr>
        <w:t xml:space="preserve"> is critical to our understanding of the physical world and our place in it.</w:t>
      </w:r>
      <w:r w:rsidR="00F65E22" w:rsidRPr="00E9742E">
        <w:rPr>
          <w:rFonts w:ascii="Times New Roman" w:eastAsia="Adobe Ming Std L" w:hAnsi="Times New Roman" w:cs="Times New Roman"/>
        </w:rPr>
        <w:t xml:space="preserve"> </w:t>
      </w:r>
      <w:r w:rsidR="008550F0">
        <w:rPr>
          <w:rFonts w:ascii="Times New Roman" w:eastAsia="Adobe Ming Std L" w:hAnsi="Times New Roman" w:cs="Times New Roman"/>
        </w:rPr>
        <w:t xml:space="preserve">To comprehend humanity’s origin, it is essential </w:t>
      </w:r>
      <w:r w:rsidR="00060F16">
        <w:rPr>
          <w:rFonts w:ascii="Times New Roman" w:eastAsia="Adobe Ming Std L" w:hAnsi="Times New Roman" w:cs="Times New Roman"/>
        </w:rPr>
        <w:t>to</w:t>
      </w:r>
      <w:r w:rsidR="000351B4" w:rsidRPr="00E9742E">
        <w:rPr>
          <w:rFonts w:ascii="Times New Roman" w:eastAsia="Adobe Ming Std L" w:hAnsi="Times New Roman" w:cs="Times New Roman"/>
        </w:rPr>
        <w:t xml:space="preserve"> </w:t>
      </w:r>
      <w:r w:rsidR="008550F0">
        <w:rPr>
          <w:rFonts w:ascii="Times New Roman" w:eastAsia="Adobe Ming Std L" w:hAnsi="Times New Roman" w:cs="Times New Roman"/>
        </w:rPr>
        <w:t xml:space="preserve">accurately model the dynamics driving the creation of life, </w:t>
      </w:r>
      <w:r w:rsidR="00060F16">
        <w:rPr>
          <w:rFonts w:ascii="Times New Roman" w:eastAsia="Adobe Ming Std L" w:hAnsi="Times New Roman" w:cs="Times New Roman"/>
        </w:rPr>
        <w:t>and to comprehend our</w:t>
      </w:r>
      <w:r w:rsidR="009B72C0">
        <w:rPr>
          <w:rFonts w:ascii="Times New Roman" w:eastAsia="Adobe Ming Std L" w:hAnsi="Times New Roman" w:cs="Times New Roman"/>
        </w:rPr>
        <w:t xml:space="preserve"> future, it is essential we have accurate predictive models.</w:t>
      </w:r>
      <w:r w:rsidR="005F2C22">
        <w:rPr>
          <w:rFonts w:ascii="Times New Roman" w:eastAsia="Adobe Ming Std L" w:hAnsi="Times New Roman" w:cs="Times New Roman"/>
        </w:rPr>
        <w:t xml:space="preserve"> Such modeling is complicated when the dynamics behind such complex systems is random, or stochastic. </w:t>
      </w:r>
    </w:p>
    <w:p w14:paraId="58602583" w14:textId="7DDAD841" w:rsidR="00E9742E" w:rsidRDefault="005F30C0" w:rsidP="00355326">
      <w:pPr>
        <w:ind w:firstLine="720"/>
        <w:rPr>
          <w:rFonts w:ascii="Times New Roman" w:eastAsia="Adobe Ming Std L" w:hAnsi="Times New Roman" w:cs="Times New Roman"/>
        </w:rPr>
      </w:pPr>
      <w:r>
        <w:rPr>
          <w:rFonts w:ascii="Times New Roman" w:eastAsia="Adobe Ming Std L" w:hAnsi="Times New Roman" w:cs="Times New Roman"/>
        </w:rPr>
        <w:t xml:space="preserve">Most current models describing biological processes are deterministic, meaning they do not reflect any randomness in the </w:t>
      </w:r>
      <w:r w:rsidR="003867DE">
        <w:rPr>
          <w:rFonts w:ascii="Times New Roman" w:eastAsia="Adobe Ming Std L" w:hAnsi="Times New Roman" w:cs="Times New Roman"/>
        </w:rPr>
        <w:t>system.</w:t>
      </w:r>
      <w:r w:rsidR="009239A1">
        <w:rPr>
          <w:rFonts w:ascii="Times New Roman" w:eastAsia="Adobe Ming Std L" w:hAnsi="Times New Roman" w:cs="Times New Roman"/>
        </w:rPr>
        <w:t xml:space="preserve"> This approach </w:t>
      </w:r>
      <w:r w:rsidR="007E77F9">
        <w:rPr>
          <w:rFonts w:ascii="Times New Roman" w:eastAsia="Adobe Ming Std L" w:hAnsi="Times New Roman" w:cs="Times New Roman"/>
        </w:rPr>
        <w:t xml:space="preserve">fails to grasp the truly random nature of the physical world. </w:t>
      </w:r>
      <w:r w:rsidR="003867DE">
        <w:rPr>
          <w:rFonts w:ascii="Times New Roman" w:eastAsia="Adobe Ming Std L" w:hAnsi="Times New Roman" w:cs="Times New Roman"/>
        </w:rPr>
        <w:t xml:space="preserve">From the </w:t>
      </w:r>
      <w:r w:rsidR="00862915">
        <w:rPr>
          <w:rFonts w:ascii="Times New Roman" w:eastAsia="Adobe Ming Std L" w:hAnsi="Times New Roman" w:cs="Times New Roman"/>
        </w:rPr>
        <w:t xml:space="preserve">unpredictable way cancer divides to the </w:t>
      </w:r>
      <w:r w:rsidR="00BE4546">
        <w:rPr>
          <w:rFonts w:ascii="Times New Roman" w:eastAsia="Adobe Ming Std L" w:hAnsi="Times New Roman" w:cs="Times New Roman"/>
        </w:rPr>
        <w:t xml:space="preserve">unpredictable way </w:t>
      </w:r>
      <w:r w:rsidR="00AF3654">
        <w:rPr>
          <w:rFonts w:ascii="Times New Roman" w:eastAsia="Adobe Ming Std L" w:hAnsi="Times New Roman" w:cs="Times New Roman"/>
        </w:rPr>
        <w:t xml:space="preserve">genes split, </w:t>
      </w:r>
      <w:r w:rsidR="000A234F">
        <w:rPr>
          <w:rFonts w:ascii="Times New Roman" w:eastAsia="Adobe Ming Std L" w:hAnsi="Times New Roman" w:cs="Times New Roman"/>
        </w:rPr>
        <w:t xml:space="preserve">randomness is a constant in the biological world. </w:t>
      </w:r>
      <w:r w:rsidR="00355326">
        <w:rPr>
          <w:rFonts w:ascii="Times New Roman" w:eastAsia="Adobe Ming Std L" w:hAnsi="Times New Roman" w:cs="Times New Roman"/>
        </w:rPr>
        <w:t xml:space="preserve">Deterministic approaches to modeling complex systems often produce inaccurate predictions, particularly over long periods of time. </w:t>
      </w:r>
      <w:r w:rsidR="00047986" w:rsidRPr="00E9742E">
        <w:rPr>
          <w:rFonts w:ascii="Times New Roman" w:eastAsia="Adobe Ming Std L" w:hAnsi="Times New Roman" w:cs="Times New Roman"/>
        </w:rPr>
        <w:t>Dr. Motsch, a professor of applied biology and statistics in the School of Mathematical and Statistic</w:t>
      </w:r>
      <w:r w:rsidR="001A0D03" w:rsidRPr="00E9742E">
        <w:rPr>
          <w:rFonts w:ascii="Times New Roman" w:eastAsia="Adobe Ming Std L" w:hAnsi="Times New Roman" w:cs="Times New Roman"/>
        </w:rPr>
        <w:t xml:space="preserve">al Sciences, </w:t>
      </w:r>
      <w:r w:rsidR="00FE12FE">
        <w:rPr>
          <w:rFonts w:ascii="Times New Roman" w:eastAsia="Adobe Ming Std L" w:hAnsi="Times New Roman" w:cs="Times New Roman"/>
        </w:rPr>
        <w:t xml:space="preserve">and I will </w:t>
      </w:r>
      <w:r w:rsidR="00FE78F8" w:rsidRPr="00E9742E">
        <w:rPr>
          <w:rFonts w:ascii="Times New Roman" w:eastAsia="Adobe Ming Std L" w:hAnsi="Times New Roman" w:cs="Times New Roman"/>
        </w:rPr>
        <w:t xml:space="preserve">study the same </w:t>
      </w:r>
      <w:r w:rsidR="00E9742E" w:rsidRPr="00E9742E">
        <w:rPr>
          <w:rFonts w:ascii="Times New Roman" w:eastAsia="Adobe Ming Std L" w:hAnsi="Times New Roman" w:cs="Times New Roman"/>
        </w:rPr>
        <w:t xml:space="preserve">complex systems with the use of Brownian motion. </w:t>
      </w:r>
      <w:commentRangeStart w:id="1"/>
      <w:r w:rsidR="00E9742E" w:rsidRPr="00E9742E">
        <w:rPr>
          <w:rFonts w:ascii="Times New Roman" w:eastAsia="Adobe Ming Std L" w:hAnsi="Times New Roman" w:cs="Times New Roman"/>
        </w:rPr>
        <w:t>Brownian motion, originally studied by the botanist Robert Brown in the 19th century and popularized by Einstein in the early 20th century, describes motion that behaves in a random way.</w:t>
      </w:r>
      <w:commentRangeEnd w:id="1"/>
      <w:r w:rsidR="00E9742E">
        <w:rPr>
          <w:rFonts w:ascii="Times New Roman" w:eastAsia="Adobe Ming Std L" w:hAnsi="Times New Roman" w:cs="Times New Roman"/>
        </w:rPr>
        <w:t xml:space="preserve"> If a particle suspended in water were acted upon randomly by other particles, its behavior would be described as Brownian. </w:t>
      </w:r>
      <w:r w:rsidR="00E9742E" w:rsidRPr="00E9742E">
        <w:rPr>
          <w:rStyle w:val="CommentReference"/>
          <w:rFonts w:ascii="Times New Roman" w:hAnsi="Times New Roman" w:cs="Times New Roman"/>
          <w:sz w:val="24"/>
          <w:szCs w:val="24"/>
        </w:rPr>
        <w:commentReference w:id="1"/>
      </w:r>
      <w:r w:rsidR="00355326">
        <w:rPr>
          <w:rFonts w:ascii="Times New Roman" w:eastAsia="Adobe Ming Std L" w:hAnsi="Times New Roman" w:cs="Times New Roman"/>
        </w:rPr>
        <w:t xml:space="preserve"> A</w:t>
      </w:r>
      <w:r w:rsidR="00E9742E">
        <w:rPr>
          <w:rFonts w:ascii="Times New Roman" w:eastAsia="Adobe Ming Std L" w:hAnsi="Times New Roman" w:cs="Times New Roman"/>
        </w:rPr>
        <w:t xml:space="preserve"> variable is said to be Brownian if its derivative is a normally distributed random variable. </w:t>
      </w:r>
      <w:r w:rsidR="009C0B00">
        <w:rPr>
          <w:rFonts w:ascii="Times New Roman" w:eastAsia="Adobe Ming Std L" w:hAnsi="Times New Roman" w:cs="Times New Roman"/>
        </w:rPr>
        <w:t xml:space="preserve">My research with Dr. Motsch will seek to demonstrate that Brownian motion is a more accurate approach to modeling stochastic complex systems. </w:t>
      </w:r>
    </w:p>
    <w:p w14:paraId="6ADFFE07" w14:textId="7763EA93" w:rsidR="00F37C61" w:rsidRDefault="00BC64D5" w:rsidP="00E14782">
      <w:pPr>
        <w:ind w:firstLine="720"/>
        <w:rPr>
          <w:rFonts w:ascii="Times New Roman" w:eastAsia="Adobe Ming Std L" w:hAnsi="Times New Roman" w:cs="Times New Roman"/>
        </w:rPr>
      </w:pPr>
      <w:r>
        <w:rPr>
          <w:rFonts w:ascii="Times New Roman" w:eastAsia="Adobe Ming Std L" w:hAnsi="Times New Roman" w:cs="Times New Roman"/>
        </w:rPr>
        <w:t xml:space="preserve">In order to quantify the accuracy of </w:t>
      </w:r>
      <w:r w:rsidR="00072A07">
        <w:rPr>
          <w:rFonts w:ascii="Times New Roman" w:eastAsia="Adobe Ming Std L" w:hAnsi="Times New Roman" w:cs="Times New Roman"/>
        </w:rPr>
        <w:t>our approach, we will be using a tool in mathematics cal</w:t>
      </w:r>
      <w:r w:rsidR="0096356A">
        <w:rPr>
          <w:rFonts w:ascii="Times New Roman" w:eastAsia="Adobe Ming Std L" w:hAnsi="Times New Roman" w:cs="Times New Roman"/>
        </w:rPr>
        <w:t>led the Wasserstein Distance, which</w:t>
      </w:r>
      <w:r w:rsidR="006E42C1">
        <w:rPr>
          <w:rFonts w:ascii="Times New Roman" w:eastAsia="Adobe Ming Std L" w:hAnsi="Times New Roman" w:cs="Times New Roman"/>
        </w:rPr>
        <w:t xml:space="preserve"> </w:t>
      </w:r>
      <w:r w:rsidR="00DC5042">
        <w:rPr>
          <w:rFonts w:ascii="Times New Roman" w:eastAsia="Adobe Ming Std L" w:hAnsi="Times New Roman" w:cs="Times New Roman"/>
        </w:rPr>
        <w:t xml:space="preserve">quantifies the distance </w:t>
      </w:r>
      <w:r w:rsidR="008A043F">
        <w:rPr>
          <w:rFonts w:ascii="Times New Roman" w:eastAsia="Adobe Ming Std L" w:hAnsi="Times New Roman" w:cs="Times New Roman"/>
        </w:rPr>
        <w:t>between</w:t>
      </w:r>
      <w:r w:rsidR="00992334">
        <w:rPr>
          <w:rFonts w:ascii="Times New Roman" w:eastAsia="Adobe Ming Std L" w:hAnsi="Times New Roman" w:cs="Times New Roman"/>
        </w:rPr>
        <w:t xml:space="preserve"> functions or</w:t>
      </w:r>
      <w:r w:rsidR="008A043F">
        <w:rPr>
          <w:rFonts w:ascii="Times New Roman" w:eastAsia="Adobe Ming Std L" w:hAnsi="Times New Roman" w:cs="Times New Roman"/>
        </w:rPr>
        <w:t xml:space="preserve"> </w:t>
      </w:r>
      <w:r w:rsidR="00992334">
        <w:rPr>
          <w:rFonts w:ascii="Times New Roman" w:eastAsia="Adobe Ming Std L" w:hAnsi="Times New Roman" w:cs="Times New Roman"/>
        </w:rPr>
        <w:t>data</w:t>
      </w:r>
      <w:r w:rsidR="00FF050B">
        <w:rPr>
          <w:rFonts w:ascii="Times New Roman" w:eastAsia="Adobe Ming Std L" w:hAnsi="Times New Roman" w:cs="Times New Roman"/>
        </w:rPr>
        <w:t xml:space="preserve"> sets</w:t>
      </w:r>
      <w:r w:rsidR="00992334">
        <w:rPr>
          <w:rFonts w:ascii="Times New Roman" w:eastAsia="Adobe Ming Std L" w:hAnsi="Times New Roman" w:cs="Times New Roman"/>
        </w:rPr>
        <w:t>. We will collaborate with a biologist from ISTB to obtain data</w:t>
      </w:r>
      <w:r w:rsidR="00F37C61">
        <w:rPr>
          <w:rFonts w:ascii="Times New Roman" w:eastAsia="Adobe Ming Std L" w:hAnsi="Times New Roman" w:cs="Times New Roman"/>
        </w:rPr>
        <w:t xml:space="preserve"> on cancer growth in a mouse. </w:t>
      </w:r>
      <w:r w:rsidR="00507451">
        <w:rPr>
          <w:rFonts w:ascii="Times New Roman" w:eastAsia="Adobe Ming Std L" w:hAnsi="Times New Roman" w:cs="Times New Roman"/>
        </w:rPr>
        <w:t>Wi</w:t>
      </w:r>
      <w:r w:rsidR="0096356A">
        <w:rPr>
          <w:rFonts w:ascii="Times New Roman" w:eastAsia="Adobe Ming Std L" w:hAnsi="Times New Roman" w:cs="Times New Roman"/>
        </w:rPr>
        <w:t xml:space="preserve">th this data, we will use the Wasserstein distance to </w:t>
      </w:r>
      <w:r w:rsidR="001873D1">
        <w:rPr>
          <w:rFonts w:ascii="Times New Roman" w:eastAsia="Adobe Ming Std L" w:hAnsi="Times New Roman" w:cs="Times New Roman"/>
        </w:rPr>
        <w:t>compute the distance between the true biological data, the predictions made by the Brownian motion approach, and the predictions made by t</w:t>
      </w:r>
      <w:r w:rsidR="00F00F90">
        <w:rPr>
          <w:rFonts w:ascii="Times New Roman" w:eastAsia="Adobe Ming Std L" w:hAnsi="Times New Roman" w:cs="Times New Roman"/>
        </w:rPr>
        <w:t>he differential equations. We seek to under</w:t>
      </w:r>
      <w:r w:rsidR="00425CAB">
        <w:rPr>
          <w:rFonts w:ascii="Times New Roman" w:eastAsia="Adobe Ming Std L" w:hAnsi="Times New Roman" w:cs="Times New Roman"/>
        </w:rPr>
        <w:t>s</w:t>
      </w:r>
      <w:r w:rsidR="00F00F90">
        <w:rPr>
          <w:rFonts w:ascii="Times New Roman" w:eastAsia="Adobe Ming Std L" w:hAnsi="Times New Roman" w:cs="Times New Roman"/>
        </w:rPr>
        <w:t xml:space="preserve">tand how </w:t>
      </w:r>
      <w:r w:rsidR="00425CAB">
        <w:rPr>
          <w:rFonts w:ascii="Times New Roman" w:eastAsia="Adobe Ming Std L" w:hAnsi="Times New Roman" w:cs="Times New Roman"/>
        </w:rPr>
        <w:t xml:space="preserve">the number of particles used in the Brownian motion approach affects the accuracy of our approximation of the biological data. More specifically, </w:t>
      </w:r>
      <w:r w:rsidR="004F299C">
        <w:rPr>
          <w:rFonts w:ascii="Times New Roman" w:eastAsia="Adobe Ming Std L" w:hAnsi="Times New Roman" w:cs="Times New Roman"/>
        </w:rPr>
        <w:t>we will establish</w:t>
      </w:r>
      <w:r w:rsidR="00425CAB">
        <w:rPr>
          <w:rFonts w:ascii="Times New Roman" w:eastAsia="Adobe Ming Std L" w:hAnsi="Times New Roman" w:cs="Times New Roman"/>
        </w:rPr>
        <w:t xml:space="preserve"> </w:t>
      </w:r>
      <w:r w:rsidR="004A68C8">
        <w:rPr>
          <w:rFonts w:ascii="Times New Roman" w:eastAsia="Adobe Ming Std L" w:hAnsi="Times New Roman" w:cs="Times New Roman"/>
        </w:rPr>
        <w:t xml:space="preserve">convergence rates </w:t>
      </w:r>
      <w:r w:rsidR="00214CBA">
        <w:rPr>
          <w:rFonts w:ascii="Times New Roman" w:eastAsia="Adobe Ming Std L" w:hAnsi="Times New Roman" w:cs="Times New Roman"/>
        </w:rPr>
        <w:t xml:space="preserve">for the Brownian motion solution to converge to the real data as a function of the number of particles used. </w:t>
      </w:r>
    </w:p>
    <w:p w14:paraId="7ADB5213" w14:textId="4091AA00" w:rsidR="00F72709" w:rsidRDefault="00C30D23" w:rsidP="00117A05">
      <w:pPr>
        <w:ind w:firstLine="720"/>
        <w:rPr>
          <w:rFonts w:ascii="Times New Roman" w:eastAsia="Adobe Ming Std L" w:hAnsi="Times New Roman" w:cs="Times New Roman"/>
        </w:rPr>
      </w:pPr>
      <w:r>
        <w:rPr>
          <w:rFonts w:ascii="Times New Roman" w:eastAsia="Adobe Ming Std L" w:hAnsi="Times New Roman" w:cs="Times New Roman"/>
        </w:rPr>
        <w:t xml:space="preserve">Dr. Motsch and I are well </w:t>
      </w:r>
      <w:r w:rsidR="000678A2">
        <w:rPr>
          <w:rFonts w:ascii="Times New Roman" w:eastAsia="Adobe Ming Std L" w:hAnsi="Times New Roman" w:cs="Times New Roman"/>
        </w:rPr>
        <w:t>positioned to complete this pro</w:t>
      </w:r>
      <w:r w:rsidR="00C63F05">
        <w:rPr>
          <w:rFonts w:ascii="Times New Roman" w:eastAsia="Adobe Ming Std L" w:hAnsi="Times New Roman" w:cs="Times New Roman"/>
        </w:rPr>
        <w:t xml:space="preserve">ject. </w:t>
      </w:r>
      <w:r w:rsidR="00257B7F">
        <w:rPr>
          <w:rFonts w:ascii="Times New Roman" w:eastAsia="Adobe Ming Std L" w:hAnsi="Times New Roman" w:cs="Times New Roman"/>
        </w:rPr>
        <w:t xml:space="preserve"> </w:t>
      </w:r>
      <w:commentRangeStart w:id="2"/>
      <w:r w:rsidR="00257B7F" w:rsidRPr="00257B7F">
        <w:rPr>
          <w:rFonts w:ascii="Times New Roman" w:eastAsia="Adobe Ming Std L" w:hAnsi="Times New Roman" w:cs="Times New Roman"/>
        </w:rPr>
        <w:t xml:space="preserve">Dr. Motsch received his PhD in applied mathematics with an emphasis in animal cognition and mathematical biology, and works at the intersection of computational math, biology, and statistics. He has overseen undergraduate and graduate theses in flocking behavior, </w:t>
      </w:r>
      <w:r w:rsidR="00257B7F" w:rsidRPr="00257B7F">
        <w:rPr>
          <w:rFonts w:ascii="Times New Roman" w:eastAsia="Adobe Ming Std L" w:hAnsi="Times New Roman" w:cs="Times New Roman"/>
        </w:rPr>
        <w:lastRenderedPageBreak/>
        <w:t>applied statistics, and offers the biological perspective necessary for this project.</w:t>
      </w:r>
      <w:commentRangeEnd w:id="2"/>
      <w:r w:rsidR="00257B7F" w:rsidRPr="00257B7F">
        <w:rPr>
          <w:rStyle w:val="CommentReference"/>
          <w:rFonts w:ascii="Times New Roman" w:hAnsi="Times New Roman" w:cs="Times New Roman"/>
          <w:sz w:val="24"/>
          <w:szCs w:val="24"/>
        </w:rPr>
        <w:commentReference w:id="2"/>
      </w:r>
      <w:r w:rsidR="00257B7F" w:rsidRPr="00257B7F">
        <w:rPr>
          <w:rFonts w:ascii="Times New Roman" w:eastAsia="Adobe Ming Std L" w:hAnsi="Times New Roman" w:cs="Times New Roman"/>
        </w:rPr>
        <w:t xml:space="preserve"> </w:t>
      </w:r>
      <w:commentRangeStart w:id="3"/>
      <w:r w:rsidR="00257B7F" w:rsidRPr="00257B7F">
        <w:rPr>
          <w:rFonts w:ascii="Times New Roman" w:eastAsia="Adobe Ming Std L" w:hAnsi="Times New Roman" w:cs="Times New Roman"/>
        </w:rPr>
        <w:t>He has worked previously in the Wasserstein Distance and will provide the background in the WD to apply it to our research.</w:t>
      </w:r>
      <w:commentRangeEnd w:id="3"/>
      <w:r w:rsidR="00257B7F" w:rsidRPr="00257B7F">
        <w:rPr>
          <w:rStyle w:val="CommentReference"/>
          <w:rFonts w:ascii="Times New Roman" w:hAnsi="Times New Roman" w:cs="Times New Roman"/>
          <w:sz w:val="24"/>
          <w:szCs w:val="24"/>
        </w:rPr>
        <w:commentReference w:id="3"/>
      </w:r>
    </w:p>
    <w:p w14:paraId="62775811" w14:textId="21701987" w:rsidR="00117A05" w:rsidRDefault="00F72709" w:rsidP="00117A05">
      <w:pPr>
        <w:ind w:firstLine="720"/>
        <w:jc w:val="both"/>
        <w:rPr>
          <w:rFonts w:ascii="Times New Roman" w:eastAsia="Adobe Ming Std L" w:hAnsi="Times New Roman" w:cs="Times New Roman"/>
        </w:rPr>
      </w:pPr>
      <w:r>
        <w:rPr>
          <w:rFonts w:ascii="Times New Roman" w:eastAsia="Adobe Ming Std L" w:hAnsi="Times New Roman" w:cs="Times New Roman"/>
        </w:rPr>
        <w:t xml:space="preserve">During </w:t>
      </w:r>
      <w:r w:rsidR="00250909">
        <w:rPr>
          <w:rFonts w:ascii="Times New Roman" w:eastAsia="Adobe Ming Std L" w:hAnsi="Times New Roman" w:cs="Times New Roman"/>
        </w:rPr>
        <w:t>a summer research project</w:t>
      </w:r>
      <w:r w:rsidR="00250909">
        <w:rPr>
          <w:rStyle w:val="FootnoteReference"/>
          <w:rFonts w:ascii="Times New Roman" w:eastAsia="Adobe Ming Std L" w:hAnsi="Times New Roman" w:cs="Times New Roman"/>
        </w:rPr>
        <w:footnoteReference w:id="1"/>
      </w:r>
      <w:r w:rsidR="00250909">
        <w:rPr>
          <w:rFonts w:ascii="Times New Roman" w:eastAsia="Adobe Ming Std L" w:hAnsi="Times New Roman" w:cs="Times New Roman"/>
        </w:rPr>
        <w:t xml:space="preserve">, </w:t>
      </w:r>
      <w:r>
        <w:rPr>
          <w:rFonts w:ascii="Times New Roman" w:eastAsia="Adobe Ming Std L" w:hAnsi="Times New Roman" w:cs="Times New Roman"/>
        </w:rPr>
        <w:t>completed under Dr. Anne Gelb</w:t>
      </w:r>
      <w:r w:rsidR="00FA20AC">
        <w:rPr>
          <w:rFonts w:ascii="Times New Roman" w:eastAsia="Adobe Ming Std L" w:hAnsi="Times New Roman" w:cs="Times New Roman"/>
        </w:rPr>
        <w:t xml:space="preserve"> in 2014</w:t>
      </w:r>
      <w:r>
        <w:rPr>
          <w:rFonts w:ascii="Times New Roman" w:eastAsia="Adobe Ming Std L" w:hAnsi="Times New Roman" w:cs="Times New Roman"/>
        </w:rPr>
        <w:t xml:space="preserve">, I studied the use of statistical algorithms to improve Fourier edge detection in the presence of corrupted data. Specifically, Dr. Gelb and I derived an algorithm for reconstructing MRI images that is 166% more accurate than previous methods available to the medical community. In this project I </w:t>
      </w:r>
      <w:r w:rsidR="006C397E">
        <w:rPr>
          <w:rFonts w:ascii="Times New Roman" w:eastAsia="Adobe Ming Std L" w:hAnsi="Times New Roman" w:cs="Times New Roman"/>
        </w:rPr>
        <w:t>developed an interest in using statistical tools to stu</w:t>
      </w:r>
      <w:r w:rsidR="00173CBF">
        <w:rPr>
          <w:rFonts w:ascii="Times New Roman" w:eastAsia="Adobe Ming Std L" w:hAnsi="Times New Roman" w:cs="Times New Roman"/>
        </w:rPr>
        <w:t>dy releva</w:t>
      </w:r>
      <w:r w:rsidR="00C63649">
        <w:rPr>
          <w:rFonts w:ascii="Times New Roman" w:eastAsia="Adobe Ming Std L" w:hAnsi="Times New Roman" w:cs="Times New Roman"/>
        </w:rPr>
        <w:t xml:space="preserve">nt problems in biology. </w:t>
      </w:r>
      <w:r w:rsidR="00C63F05">
        <w:rPr>
          <w:rFonts w:ascii="Times New Roman" w:eastAsia="Adobe Ming Std L" w:hAnsi="Times New Roman" w:cs="Times New Roman"/>
        </w:rPr>
        <w:t xml:space="preserve">During the summer of 2016 I participated in two </w:t>
      </w:r>
      <w:r w:rsidR="00C4038D">
        <w:rPr>
          <w:rFonts w:ascii="Times New Roman" w:eastAsia="Adobe Ming Std L" w:hAnsi="Times New Roman" w:cs="Times New Roman"/>
        </w:rPr>
        <w:t xml:space="preserve">summer research programs that provided me with the interest and background necessary to successfully </w:t>
      </w:r>
      <w:r w:rsidR="00C30D23">
        <w:rPr>
          <w:rFonts w:ascii="Times New Roman" w:eastAsia="Adobe Ming Std L" w:hAnsi="Times New Roman" w:cs="Times New Roman"/>
        </w:rPr>
        <w:t xml:space="preserve">complete this project. My first project was at the University of California, Santa Barbara where I took a series of courses </w:t>
      </w:r>
      <w:r w:rsidR="00EF158E">
        <w:rPr>
          <w:rFonts w:ascii="Times New Roman" w:eastAsia="Adobe Ming Std L" w:hAnsi="Times New Roman" w:cs="Times New Roman"/>
        </w:rPr>
        <w:t xml:space="preserve">on differential equations in random media, biological modeling </w:t>
      </w:r>
      <w:r w:rsidR="00A91178">
        <w:rPr>
          <w:rFonts w:ascii="Times New Roman" w:eastAsia="Adobe Ming Std L" w:hAnsi="Times New Roman" w:cs="Times New Roman"/>
        </w:rPr>
        <w:t xml:space="preserve">of living systems, and </w:t>
      </w:r>
      <w:r w:rsidR="00FF3D04">
        <w:rPr>
          <w:rFonts w:ascii="Times New Roman" w:eastAsia="Adobe Ming Std L" w:hAnsi="Times New Roman" w:cs="Times New Roman"/>
        </w:rPr>
        <w:t xml:space="preserve">statistical approximations of biological processes. Through conversations with professors and </w:t>
      </w:r>
      <w:r w:rsidR="00A62787">
        <w:rPr>
          <w:rFonts w:ascii="Times New Roman" w:eastAsia="Adobe Ming Std L" w:hAnsi="Times New Roman" w:cs="Times New Roman"/>
        </w:rPr>
        <w:t>graduate students f</w:t>
      </w:r>
      <w:r w:rsidR="00634CDC">
        <w:rPr>
          <w:rFonts w:ascii="Times New Roman" w:eastAsia="Adobe Ming Std L" w:hAnsi="Times New Roman" w:cs="Times New Roman"/>
        </w:rPr>
        <w:t>rom Princeton, Stanford, UC Ber</w:t>
      </w:r>
      <w:r w:rsidR="00A62787">
        <w:rPr>
          <w:rFonts w:ascii="Times New Roman" w:eastAsia="Adobe Ming Std L" w:hAnsi="Times New Roman" w:cs="Times New Roman"/>
        </w:rPr>
        <w:t>kel</w:t>
      </w:r>
      <w:r w:rsidR="00634CDC">
        <w:rPr>
          <w:rFonts w:ascii="Times New Roman" w:eastAsia="Adobe Ming Std L" w:hAnsi="Times New Roman" w:cs="Times New Roman"/>
        </w:rPr>
        <w:t>e</w:t>
      </w:r>
      <w:r w:rsidR="00824142">
        <w:rPr>
          <w:rFonts w:ascii="Times New Roman" w:eastAsia="Adobe Ming Std L" w:hAnsi="Times New Roman" w:cs="Times New Roman"/>
        </w:rPr>
        <w:t xml:space="preserve">y and others, I learned about cutting-edge research </w:t>
      </w:r>
      <w:r w:rsidR="00686835">
        <w:rPr>
          <w:rFonts w:ascii="Times New Roman" w:eastAsia="Adobe Ming Std L" w:hAnsi="Times New Roman" w:cs="Times New Roman"/>
        </w:rPr>
        <w:t>at the intersection of biology and statistics.</w:t>
      </w:r>
      <w:r w:rsidR="00F47565">
        <w:rPr>
          <w:rFonts w:ascii="Times New Roman" w:eastAsia="Adobe Ming Std L" w:hAnsi="Times New Roman" w:cs="Times New Roman"/>
        </w:rPr>
        <w:t xml:space="preserve"> </w:t>
      </w:r>
      <w:r w:rsidR="005F1738">
        <w:rPr>
          <w:rFonts w:ascii="Times New Roman" w:eastAsia="Adobe Ming Std L" w:hAnsi="Times New Roman" w:cs="Times New Roman"/>
        </w:rPr>
        <w:t>I</w:t>
      </w:r>
      <w:r w:rsidR="00257B7F">
        <w:rPr>
          <w:rFonts w:ascii="Times New Roman" w:eastAsia="Adobe Ming Std L" w:hAnsi="Times New Roman" w:cs="Times New Roman"/>
        </w:rPr>
        <w:t xml:space="preserve">n my second project, </w:t>
      </w:r>
      <w:r w:rsidR="005F1738">
        <w:rPr>
          <w:rFonts w:ascii="Times New Roman" w:eastAsia="Adobe Ming Std L" w:hAnsi="Times New Roman" w:cs="Times New Roman"/>
        </w:rPr>
        <w:t>I</w:t>
      </w:r>
      <w:r w:rsidR="00F47565">
        <w:rPr>
          <w:rFonts w:ascii="Times New Roman" w:eastAsia="Adobe Ming Std L" w:hAnsi="Times New Roman" w:cs="Times New Roman"/>
        </w:rPr>
        <w:t xml:space="preserve"> was selected with three other undergraduates from over 300 to participate in a </w:t>
      </w:r>
      <w:r w:rsidR="005F1738">
        <w:rPr>
          <w:rFonts w:ascii="Times New Roman" w:eastAsia="Adobe Ming Std L" w:hAnsi="Times New Roman" w:cs="Times New Roman"/>
        </w:rPr>
        <w:t>research exper</w:t>
      </w:r>
      <w:r w:rsidR="006F49C6">
        <w:rPr>
          <w:rFonts w:ascii="Times New Roman" w:eastAsia="Adobe Ming Std L" w:hAnsi="Times New Roman" w:cs="Times New Roman"/>
        </w:rPr>
        <w:t>ience at San Diego State Univer</w:t>
      </w:r>
      <w:r w:rsidR="005F1738">
        <w:rPr>
          <w:rFonts w:ascii="Times New Roman" w:eastAsia="Adobe Ming Std L" w:hAnsi="Times New Roman" w:cs="Times New Roman"/>
        </w:rPr>
        <w:t>s</w:t>
      </w:r>
      <w:r w:rsidR="006F49C6">
        <w:rPr>
          <w:rFonts w:ascii="Times New Roman" w:eastAsia="Adobe Ming Std L" w:hAnsi="Times New Roman" w:cs="Times New Roman"/>
        </w:rPr>
        <w:t>i</w:t>
      </w:r>
      <w:r w:rsidR="005F1738">
        <w:rPr>
          <w:rFonts w:ascii="Times New Roman" w:eastAsia="Adobe Ming Std L" w:hAnsi="Times New Roman" w:cs="Times New Roman"/>
        </w:rPr>
        <w:t xml:space="preserve">ty. </w:t>
      </w:r>
      <w:r w:rsidR="00257B7F">
        <w:rPr>
          <w:rFonts w:ascii="Times New Roman" w:eastAsia="Adobe Ming Std L" w:hAnsi="Times New Roman" w:cs="Times New Roman"/>
        </w:rPr>
        <w:t xml:space="preserve">There I </w:t>
      </w:r>
      <w:r w:rsidR="005A6DA4">
        <w:rPr>
          <w:rFonts w:ascii="Times New Roman" w:eastAsia="Adobe Ming Std L" w:hAnsi="Times New Roman" w:cs="Times New Roman"/>
        </w:rPr>
        <w:t xml:space="preserve">studied </w:t>
      </w:r>
      <w:r w:rsidR="00B70E11">
        <w:rPr>
          <w:rFonts w:ascii="Times New Roman" w:eastAsia="Adobe Ming Std L" w:hAnsi="Times New Roman" w:cs="Times New Roman"/>
        </w:rPr>
        <w:t xml:space="preserve">the convergence behavior of </w:t>
      </w:r>
      <w:r w:rsidR="00BD289C">
        <w:rPr>
          <w:rFonts w:ascii="Times New Roman" w:eastAsia="Adobe Ming Std L" w:hAnsi="Times New Roman" w:cs="Times New Roman"/>
        </w:rPr>
        <w:t xml:space="preserve">statistical algorithms used in </w:t>
      </w:r>
      <w:r w:rsidR="00F744FD">
        <w:rPr>
          <w:rFonts w:ascii="Times New Roman" w:eastAsia="Adobe Ming Std L" w:hAnsi="Times New Roman" w:cs="Times New Roman"/>
        </w:rPr>
        <w:t>linear regression models. Specifically, my advisor and I p</w:t>
      </w:r>
      <w:r w:rsidR="00A93411">
        <w:rPr>
          <w:rFonts w:ascii="Times New Roman" w:eastAsia="Adobe Ming Std L" w:hAnsi="Times New Roman" w:cs="Times New Roman"/>
        </w:rPr>
        <w:t>roposed the first algorithm for concrete convergence bounds for the error of a Gibbs sampler</w:t>
      </w:r>
      <w:r w:rsidR="00051B70">
        <w:rPr>
          <w:rFonts w:ascii="Times New Roman" w:eastAsia="Adobe Ming Std L" w:hAnsi="Times New Roman" w:cs="Times New Roman"/>
        </w:rPr>
        <w:t xml:space="preserve"> in a Bayesian linear regression model. </w:t>
      </w:r>
      <w:r w:rsidR="005D7B9C">
        <w:rPr>
          <w:rFonts w:ascii="Times New Roman" w:eastAsia="Adobe Ming Std L" w:hAnsi="Times New Roman" w:cs="Times New Roman"/>
        </w:rPr>
        <w:t>This project will be submitted for public</w:t>
      </w:r>
      <w:r w:rsidR="00BB3002">
        <w:rPr>
          <w:rFonts w:ascii="Times New Roman" w:eastAsia="Adobe Ming Std L" w:hAnsi="Times New Roman" w:cs="Times New Roman"/>
        </w:rPr>
        <w:t>ation in October</w:t>
      </w:r>
      <w:r w:rsidR="00BB014E">
        <w:rPr>
          <w:rStyle w:val="FootnoteReference"/>
          <w:rFonts w:ascii="Times New Roman" w:eastAsia="Adobe Ming Std L" w:hAnsi="Times New Roman" w:cs="Times New Roman"/>
        </w:rPr>
        <w:footnoteReference w:id="2"/>
      </w:r>
      <w:r w:rsidR="00BB3002">
        <w:rPr>
          <w:rFonts w:ascii="Times New Roman" w:eastAsia="Adobe Ming Std L" w:hAnsi="Times New Roman" w:cs="Times New Roman"/>
        </w:rPr>
        <w:t xml:space="preserve">. </w:t>
      </w:r>
      <w:r w:rsidR="0038516F">
        <w:rPr>
          <w:rFonts w:ascii="Times New Roman" w:eastAsia="Adobe Ming Std L" w:hAnsi="Times New Roman" w:cs="Times New Roman"/>
        </w:rPr>
        <w:t xml:space="preserve">This project taught me </w:t>
      </w:r>
      <w:r w:rsidR="006A4D82">
        <w:rPr>
          <w:rFonts w:ascii="Times New Roman" w:eastAsia="Adobe Ming Std L" w:hAnsi="Times New Roman" w:cs="Times New Roman"/>
        </w:rPr>
        <w:t>the tools to complete s</w:t>
      </w:r>
      <w:r w:rsidR="005A666B">
        <w:rPr>
          <w:rFonts w:ascii="Times New Roman" w:eastAsia="Adobe Ming Std L" w:hAnsi="Times New Roman" w:cs="Times New Roman"/>
        </w:rPr>
        <w:t>tatistical convergence analysis, and I</w:t>
      </w:r>
      <w:r w:rsidR="00147BA0">
        <w:rPr>
          <w:rFonts w:ascii="Times New Roman" w:eastAsia="Adobe Ming Std L" w:hAnsi="Times New Roman" w:cs="Times New Roman"/>
        </w:rPr>
        <w:t xml:space="preserve"> </w:t>
      </w:r>
      <w:r w:rsidR="00BD2AE0">
        <w:rPr>
          <w:rFonts w:ascii="Times New Roman" w:eastAsia="Adobe Ming Std L" w:hAnsi="Times New Roman" w:cs="Times New Roman"/>
        </w:rPr>
        <w:t xml:space="preserve">will use similar tools to study the convergence behavior of </w:t>
      </w:r>
      <w:r w:rsidR="0084501E">
        <w:rPr>
          <w:rFonts w:ascii="Times New Roman" w:eastAsia="Adobe Ming Std L" w:hAnsi="Times New Roman" w:cs="Times New Roman"/>
        </w:rPr>
        <w:t xml:space="preserve">the approximation to complex systems using Brownian motion. </w:t>
      </w:r>
    </w:p>
    <w:p w14:paraId="384D12F8" w14:textId="5C14A421" w:rsidR="00117A05" w:rsidRDefault="00117A05" w:rsidP="00117A05">
      <w:pPr>
        <w:ind w:firstLine="720"/>
        <w:jc w:val="both"/>
        <w:rPr>
          <w:rFonts w:ascii="Times New Roman" w:eastAsia="Adobe Ming Std L" w:hAnsi="Times New Roman" w:cs="Times New Roman"/>
        </w:rPr>
      </w:pPr>
      <w:commentRangeStart w:id="4"/>
      <w:commentRangeStart w:id="5"/>
      <w:r w:rsidRPr="00117A05">
        <w:rPr>
          <w:rFonts w:ascii="Times New Roman" w:eastAsia="Adobe Ming Std L" w:hAnsi="Times New Roman" w:cs="Times New Roman"/>
        </w:rPr>
        <w:t>This</w:t>
      </w:r>
      <w:commentRangeEnd w:id="4"/>
      <w:r w:rsidRPr="00117A05">
        <w:rPr>
          <w:rStyle w:val="CommentReference"/>
          <w:rFonts w:ascii="Times New Roman" w:hAnsi="Times New Roman" w:cs="Times New Roman"/>
          <w:sz w:val="24"/>
          <w:szCs w:val="24"/>
        </w:rPr>
        <w:commentReference w:id="4"/>
      </w:r>
      <w:r w:rsidRPr="00117A05">
        <w:rPr>
          <w:rFonts w:ascii="Times New Roman" w:eastAsia="Adobe Ming Std L" w:hAnsi="Times New Roman" w:cs="Times New Roman"/>
        </w:rPr>
        <w:t xml:space="preserve"> project requires an advanced grasp on real analysis, probability theory, and numerical analysis. In order to complete this project successfully, I have enrolled in graduate courses in real analysis, </w:t>
      </w:r>
      <w:del w:id="6" w:author="Aditya" w:date="2016-09-04T16:15:00Z">
        <w:r w:rsidRPr="00117A05" w:rsidDel="001B6512">
          <w:rPr>
            <w:rFonts w:ascii="Times New Roman" w:eastAsia="Adobe Ming Std L" w:hAnsi="Times New Roman" w:cs="Times New Roman"/>
          </w:rPr>
          <w:delText xml:space="preserve"> </w:delText>
        </w:r>
      </w:del>
      <w:r w:rsidRPr="00117A05">
        <w:rPr>
          <w:rFonts w:ascii="Times New Roman" w:eastAsia="Adobe Ming Std L" w:hAnsi="Times New Roman" w:cs="Times New Roman"/>
        </w:rPr>
        <w:t>distribution theory, and stochastic processes. In these courses I will obtain the tools necessary to read papers relating to my project as well as hold informed discussions with Dr. Motsch on our research. I have taken a course on numerical methods with Dr. Motsch, and I will use my textbook as a reference during my research. In the Spring I will finish the graduate sequence in real analysis and probability theory.</w:t>
      </w:r>
      <w:commentRangeEnd w:id="5"/>
      <w:r w:rsidRPr="00117A05">
        <w:rPr>
          <w:rStyle w:val="CommentReference"/>
          <w:rFonts w:ascii="Times New Roman" w:hAnsi="Times New Roman" w:cs="Times New Roman"/>
          <w:sz w:val="24"/>
          <w:szCs w:val="24"/>
        </w:rPr>
        <w:commentReference w:id="5"/>
      </w:r>
      <w:r w:rsidR="00264684">
        <w:rPr>
          <w:rFonts w:ascii="Times New Roman" w:eastAsia="Adobe Ming Std L" w:hAnsi="Times New Roman" w:cs="Times New Roman"/>
        </w:rPr>
        <w:t xml:space="preserve"> </w:t>
      </w:r>
    </w:p>
    <w:p w14:paraId="21D52FF6" w14:textId="2794779E" w:rsidR="008E2A0C" w:rsidRDefault="00117A05" w:rsidP="008E2A0C">
      <w:pPr>
        <w:ind w:firstLine="720"/>
        <w:jc w:val="both"/>
        <w:rPr>
          <w:rFonts w:ascii="Times New Roman" w:eastAsia="Adobe Ming Std L" w:hAnsi="Times New Roman" w:cs="Times New Roman"/>
        </w:rPr>
      </w:pPr>
      <w:r>
        <w:rPr>
          <w:rFonts w:ascii="Times New Roman" w:eastAsia="Adobe Ming Std L" w:hAnsi="Times New Roman" w:cs="Times New Roman"/>
        </w:rPr>
        <w:t xml:space="preserve">Developing accurate statistical algorithms </w:t>
      </w:r>
      <w:r w:rsidR="00924699">
        <w:rPr>
          <w:rFonts w:ascii="Times New Roman" w:eastAsia="Adobe Ming Std L" w:hAnsi="Times New Roman" w:cs="Times New Roman"/>
        </w:rPr>
        <w:t xml:space="preserve">for understanding </w:t>
      </w:r>
      <w:r w:rsidR="00CC57D2">
        <w:rPr>
          <w:rFonts w:ascii="Times New Roman" w:eastAsia="Adobe Ming Std L" w:hAnsi="Times New Roman" w:cs="Times New Roman"/>
        </w:rPr>
        <w:t xml:space="preserve">stochastic complex systems is one of the largest problems in modern biological sciences, </w:t>
      </w:r>
      <w:r w:rsidR="00CD5B8D">
        <w:rPr>
          <w:rFonts w:ascii="Times New Roman" w:eastAsia="Adobe Ming Std L" w:hAnsi="Times New Roman" w:cs="Times New Roman"/>
        </w:rPr>
        <w:t xml:space="preserve">and the opportunity to </w:t>
      </w:r>
      <w:r w:rsidR="006F27A7">
        <w:rPr>
          <w:rFonts w:ascii="Times New Roman" w:eastAsia="Adobe Ming Std L" w:hAnsi="Times New Roman" w:cs="Times New Roman"/>
        </w:rPr>
        <w:t xml:space="preserve">study this type of problem has been my main focus during my undergraduate career. </w:t>
      </w:r>
      <w:r w:rsidR="005347EC">
        <w:rPr>
          <w:rFonts w:ascii="Times New Roman" w:eastAsia="Adobe Ming Std L" w:hAnsi="Times New Roman" w:cs="Times New Roman"/>
        </w:rPr>
        <w:t xml:space="preserve">In addition to contributing to the field of computational biology, I hope to </w:t>
      </w:r>
      <w:r w:rsidR="00B61D09">
        <w:rPr>
          <w:rFonts w:ascii="Times New Roman" w:eastAsia="Adobe Ming Std L" w:hAnsi="Times New Roman" w:cs="Times New Roman"/>
        </w:rPr>
        <w:t xml:space="preserve">galvanize theoretical mathematics and </w:t>
      </w:r>
      <w:r w:rsidR="00B129DA">
        <w:rPr>
          <w:rFonts w:ascii="Times New Roman" w:eastAsia="Adobe Ming Std L" w:hAnsi="Times New Roman" w:cs="Times New Roman"/>
        </w:rPr>
        <w:t>statistics to solve problems of interest in applied fields, leading to more interaction and discussion between the previously distant groups of researchers.</w:t>
      </w:r>
      <w:r w:rsidR="00F77E4B">
        <w:rPr>
          <w:rFonts w:ascii="Times New Roman" w:eastAsia="Adobe Ming Std L" w:hAnsi="Times New Roman" w:cs="Times New Roman"/>
        </w:rPr>
        <w:t xml:space="preserve"> I believe, for instance, that the Wasserstein distance can be</w:t>
      </w:r>
      <w:r w:rsidR="009A6DA8">
        <w:rPr>
          <w:rFonts w:ascii="Times New Roman" w:eastAsia="Adobe Ming Std L" w:hAnsi="Times New Roman" w:cs="Times New Roman"/>
        </w:rPr>
        <w:t xml:space="preserve"> successfully </w:t>
      </w:r>
      <w:r w:rsidR="00F77E4B">
        <w:rPr>
          <w:rFonts w:ascii="Times New Roman" w:eastAsia="Adobe Ming Std L" w:hAnsi="Times New Roman" w:cs="Times New Roman"/>
        </w:rPr>
        <w:t xml:space="preserve">applied </w:t>
      </w:r>
      <w:r w:rsidR="009A6DA8">
        <w:rPr>
          <w:rFonts w:ascii="Times New Roman" w:eastAsia="Adobe Ming Std L" w:hAnsi="Times New Roman" w:cs="Times New Roman"/>
        </w:rPr>
        <w:t xml:space="preserve">to </w:t>
      </w:r>
      <w:r w:rsidR="008D03E1">
        <w:rPr>
          <w:rFonts w:ascii="Times New Roman" w:eastAsia="Adobe Ming Std L" w:hAnsi="Times New Roman" w:cs="Times New Roman"/>
        </w:rPr>
        <w:t xml:space="preserve">problems in computer science and chemistry. </w:t>
      </w:r>
      <w:r w:rsidR="00796C67">
        <w:rPr>
          <w:rFonts w:ascii="Times New Roman" w:eastAsia="Adobe Ming Std L" w:hAnsi="Times New Roman" w:cs="Times New Roman"/>
        </w:rPr>
        <w:t>In addition to significantly adding to my knowledge in statistics, compu</w:t>
      </w:r>
      <w:r w:rsidR="008E2A0C">
        <w:rPr>
          <w:rFonts w:ascii="Times New Roman" w:eastAsia="Adobe Ming Std L" w:hAnsi="Times New Roman" w:cs="Times New Roman"/>
        </w:rPr>
        <w:t xml:space="preserve">tational mathematics, I hope this research </w:t>
      </w:r>
      <w:r w:rsidR="002D6393">
        <w:rPr>
          <w:rFonts w:ascii="Times New Roman" w:eastAsia="Adobe Ming Std L" w:hAnsi="Times New Roman" w:cs="Times New Roman"/>
        </w:rPr>
        <w:t>project will start</w:t>
      </w:r>
      <w:bookmarkStart w:id="7" w:name="_GoBack"/>
      <w:bookmarkEnd w:id="7"/>
      <w:r w:rsidR="008E2A0C">
        <w:rPr>
          <w:rFonts w:ascii="Times New Roman" w:eastAsia="Adobe Ming Std L" w:hAnsi="Times New Roman" w:cs="Times New Roman"/>
        </w:rPr>
        <w:t xml:space="preserve"> a larger discourse on the use of statistical algorithms, specifically Brownian motion, in biology, chemistry, and other applied fields. To do this, I will </w:t>
      </w:r>
      <w:r w:rsidR="00115D5E">
        <w:rPr>
          <w:rFonts w:ascii="Times New Roman" w:eastAsia="Adobe Ming Std L" w:hAnsi="Times New Roman" w:cs="Times New Roman"/>
        </w:rPr>
        <w:t xml:space="preserve">do my undergraduate thesis on this project with Dr. Motsch. </w:t>
      </w:r>
    </w:p>
    <w:p w14:paraId="18007B59" w14:textId="467F70C9" w:rsidR="00735F37" w:rsidRDefault="00FC417D" w:rsidP="00117A05">
      <w:pPr>
        <w:ind w:firstLine="720"/>
        <w:jc w:val="both"/>
        <w:rPr>
          <w:rFonts w:ascii="Times New Roman" w:eastAsia="Adobe Ming Std L" w:hAnsi="Times New Roman" w:cs="Times New Roman"/>
        </w:rPr>
      </w:pPr>
      <w:r>
        <w:rPr>
          <w:rFonts w:ascii="Times New Roman" w:eastAsia="Adobe Ming Std L" w:hAnsi="Times New Roman" w:cs="Times New Roman"/>
        </w:rPr>
        <w:t>The Origins Project is a first step towards galvanizing an interest</w:t>
      </w:r>
      <w:r w:rsidR="00AF6082">
        <w:rPr>
          <w:rFonts w:ascii="Times New Roman" w:eastAsia="Adobe Ming Std L" w:hAnsi="Times New Roman" w:cs="Times New Roman"/>
        </w:rPr>
        <w:t xml:space="preserve"> among mathematicians and statisticians</w:t>
      </w:r>
      <w:r>
        <w:rPr>
          <w:rFonts w:ascii="Times New Roman" w:eastAsia="Adobe Ming Std L" w:hAnsi="Times New Roman" w:cs="Times New Roman"/>
        </w:rPr>
        <w:t xml:space="preserve"> in using theoreti</w:t>
      </w:r>
      <w:r w:rsidR="00D935AB">
        <w:rPr>
          <w:rFonts w:ascii="Times New Roman" w:eastAsia="Adobe Ming Std L" w:hAnsi="Times New Roman" w:cs="Times New Roman"/>
        </w:rPr>
        <w:t xml:space="preserve">cal tools to study problems of interest in biology. </w:t>
      </w:r>
      <w:r w:rsidR="00692B2E">
        <w:rPr>
          <w:rFonts w:ascii="Times New Roman" w:eastAsia="Adobe Ming Std L" w:hAnsi="Times New Roman" w:cs="Times New Roman"/>
        </w:rPr>
        <w:t>With the Origins Project’s Undergraduate Research Scholarship, I will have the opportunity to</w:t>
      </w:r>
      <w:r w:rsidR="00246F6D">
        <w:rPr>
          <w:rFonts w:ascii="Times New Roman" w:eastAsia="Adobe Ming Std L" w:hAnsi="Times New Roman" w:cs="Times New Roman"/>
        </w:rPr>
        <w:t xml:space="preserve"> demonstrate the utility of mathematics and statistics </w:t>
      </w:r>
      <w:r w:rsidR="00842AD0">
        <w:rPr>
          <w:rFonts w:ascii="Times New Roman" w:eastAsia="Adobe Ming Std L" w:hAnsi="Times New Roman" w:cs="Times New Roman"/>
        </w:rPr>
        <w:t>in computational biology.</w:t>
      </w:r>
      <w:r w:rsidR="00E05BF1">
        <w:rPr>
          <w:rFonts w:ascii="Times New Roman" w:eastAsia="Adobe Ming Std L" w:hAnsi="Times New Roman" w:cs="Times New Roman"/>
        </w:rPr>
        <w:t xml:space="preserve"> </w:t>
      </w:r>
      <w:r w:rsidR="00735F37">
        <w:rPr>
          <w:rFonts w:ascii="Times New Roman" w:eastAsia="Adobe Ming Std L" w:hAnsi="Times New Roman" w:cs="Times New Roman"/>
        </w:rPr>
        <w:t xml:space="preserve">By improving the accuracy of </w:t>
      </w:r>
      <w:r w:rsidR="00996ED6">
        <w:rPr>
          <w:rFonts w:ascii="Times New Roman" w:eastAsia="Adobe Ming Std L" w:hAnsi="Times New Roman" w:cs="Times New Roman"/>
        </w:rPr>
        <w:t>approximations in bio</w:t>
      </w:r>
      <w:r w:rsidR="00075748">
        <w:rPr>
          <w:rFonts w:ascii="Times New Roman" w:eastAsia="Adobe Ming Std L" w:hAnsi="Times New Roman" w:cs="Times New Roman"/>
        </w:rPr>
        <w:t xml:space="preserve">logy, which studies the development of infectious diseases and </w:t>
      </w:r>
      <w:r w:rsidR="00756390">
        <w:rPr>
          <w:rFonts w:ascii="Times New Roman" w:eastAsia="Adobe Ming Std L" w:hAnsi="Times New Roman" w:cs="Times New Roman"/>
        </w:rPr>
        <w:t xml:space="preserve">our place in the universe, </w:t>
      </w:r>
      <w:r w:rsidR="00CD1C46">
        <w:rPr>
          <w:rFonts w:ascii="Times New Roman" w:eastAsia="Adobe Ming Std L" w:hAnsi="Times New Roman" w:cs="Times New Roman"/>
        </w:rPr>
        <w:t xml:space="preserve">my research will shed light on the </w:t>
      </w:r>
      <w:r w:rsidR="00F61451">
        <w:rPr>
          <w:rFonts w:ascii="Times New Roman" w:eastAsia="Adobe Ming Std L" w:hAnsi="Times New Roman" w:cs="Times New Roman"/>
        </w:rPr>
        <w:t xml:space="preserve">origin </w:t>
      </w:r>
      <w:r w:rsidR="006A4FC1">
        <w:rPr>
          <w:rFonts w:ascii="Times New Roman" w:eastAsia="Adobe Ming Std L" w:hAnsi="Times New Roman" w:cs="Times New Roman"/>
        </w:rPr>
        <w:t>and future of humanity.</w:t>
      </w:r>
      <w:r w:rsidR="00F61451">
        <w:rPr>
          <w:rFonts w:ascii="Times New Roman" w:eastAsia="Adobe Ming Std L" w:hAnsi="Times New Roman" w:cs="Times New Roman"/>
        </w:rPr>
        <w:t xml:space="preserve"> </w:t>
      </w:r>
    </w:p>
    <w:p w14:paraId="4C31ABD3" w14:textId="77777777" w:rsidR="00735F37" w:rsidRDefault="00735F37" w:rsidP="00117A05">
      <w:pPr>
        <w:ind w:firstLine="720"/>
        <w:jc w:val="both"/>
        <w:rPr>
          <w:rFonts w:ascii="Times New Roman" w:eastAsia="Adobe Ming Std L" w:hAnsi="Times New Roman" w:cs="Times New Roman"/>
        </w:rPr>
      </w:pPr>
    </w:p>
    <w:p w14:paraId="2946B19B" w14:textId="63BCE423" w:rsidR="000678A2" w:rsidRPr="00E9742E" w:rsidRDefault="000678A2" w:rsidP="00117A05">
      <w:pPr>
        <w:ind w:firstLine="720"/>
        <w:jc w:val="both"/>
        <w:rPr>
          <w:rFonts w:ascii="Times New Roman" w:eastAsia="Adobe Ming Std L" w:hAnsi="Times New Roman" w:cs="Times New Roman"/>
        </w:rPr>
      </w:pPr>
    </w:p>
    <w:p w14:paraId="7F101308" w14:textId="77777777" w:rsidR="006C1980" w:rsidRDefault="006C1980" w:rsidP="00EA63EE">
      <w:pPr>
        <w:ind w:firstLine="720"/>
        <w:rPr>
          <w:rFonts w:ascii="Times New Roman" w:eastAsia="Adobe Ming Std L" w:hAnsi="Times New Roman" w:cs="Times New Roman"/>
        </w:rPr>
      </w:pPr>
    </w:p>
    <w:p w14:paraId="50F57185" w14:textId="0D338A95" w:rsidR="00C0196C" w:rsidRPr="00EA63EE" w:rsidRDefault="00C0196C" w:rsidP="00EA63EE">
      <w:pPr>
        <w:ind w:firstLine="720"/>
        <w:rPr>
          <w:rFonts w:ascii="Times New Roman" w:eastAsia="Adobe Ming Std L" w:hAnsi="Times New Roman" w:cs="Times New Roman"/>
        </w:rPr>
      </w:pPr>
    </w:p>
    <w:sectPr w:rsidR="00C0196C" w:rsidRPr="00EA63EE" w:rsidSect="00C0196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itya" w:date="2016-09-04T17:12:00Z" w:initials="AD">
    <w:p w14:paraId="7310D142" w14:textId="77777777" w:rsidR="000A234F" w:rsidRPr="00940B1D" w:rsidRDefault="000A234F" w:rsidP="00652DF7">
      <w:pPr>
        <w:pStyle w:val="CommentText"/>
        <w:rPr>
          <w:b/>
        </w:rPr>
      </w:pPr>
      <w:r w:rsidRPr="00940B1D">
        <w:rPr>
          <w:rStyle w:val="CommentReference"/>
          <w:b/>
        </w:rPr>
        <w:annotationRef/>
      </w:r>
      <w:r w:rsidRPr="00940B1D">
        <w:rPr>
          <w:b/>
        </w:rPr>
        <w:t>1</w:t>
      </w:r>
      <w:r w:rsidRPr="00940B1D">
        <w:rPr>
          <w:b/>
          <w:vertAlign w:val="superscript"/>
        </w:rPr>
        <w:t>st</w:t>
      </w:r>
      <w:r w:rsidRPr="00940B1D">
        <w:rPr>
          <w:b/>
        </w:rPr>
        <w:t xml:space="preserve"> Paragraph.</w:t>
      </w:r>
    </w:p>
  </w:comment>
  <w:comment w:id="1" w:author="Aditya" w:date="2016-09-04T17:23:00Z" w:initials="AD">
    <w:p w14:paraId="6D668CB4" w14:textId="77777777" w:rsidR="000A234F" w:rsidRDefault="000A234F" w:rsidP="00E9742E">
      <w:pPr>
        <w:pStyle w:val="CommentText"/>
      </w:pPr>
      <w:r>
        <w:rPr>
          <w:rStyle w:val="CommentReference"/>
        </w:rPr>
        <w:annotationRef/>
      </w:r>
      <w:r>
        <w:t>This should be incorporated with the previous paragraph where you mentioned Brownian Motion for the first time.</w:t>
      </w:r>
    </w:p>
  </w:comment>
  <w:comment w:id="2" w:author="Aditya" w:date="2016-09-04T17:39:00Z" w:initials="AD">
    <w:p w14:paraId="13D8D2BE" w14:textId="77777777" w:rsidR="000A234F" w:rsidRDefault="000A234F" w:rsidP="00257B7F">
      <w:pPr>
        <w:pStyle w:val="CommentText"/>
      </w:pPr>
      <w:r>
        <w:rPr>
          <w:rStyle w:val="CommentReference"/>
        </w:rPr>
        <w:annotationRef/>
      </w:r>
      <w:r>
        <w:t>This should be taken and moved up to where I asked you to fill in Motsch’s background. 2</w:t>
      </w:r>
      <w:r w:rsidRPr="001B6512">
        <w:rPr>
          <w:vertAlign w:val="superscript"/>
        </w:rPr>
        <w:t>nd</w:t>
      </w:r>
      <w:r>
        <w:t xml:space="preserve"> Paragraph.</w:t>
      </w:r>
    </w:p>
  </w:comment>
  <w:comment w:id="3" w:author="Aditya" w:date="2016-09-04T17:39:00Z" w:initials="AD">
    <w:p w14:paraId="00198EA1" w14:textId="77777777" w:rsidR="000A234F" w:rsidRDefault="000A234F" w:rsidP="00257B7F">
      <w:pPr>
        <w:pStyle w:val="CommentText"/>
      </w:pPr>
      <w:r>
        <w:rPr>
          <w:rStyle w:val="CommentReference"/>
        </w:rPr>
        <w:annotationRef/>
      </w:r>
      <w:r>
        <w:t>This should be put back into the 3</w:t>
      </w:r>
      <w:r w:rsidRPr="001B6512">
        <w:rPr>
          <w:vertAlign w:val="superscript"/>
        </w:rPr>
        <w:t>rd</w:t>
      </w:r>
      <w:r>
        <w:t xml:space="preserve"> paragraph.</w:t>
      </w:r>
    </w:p>
  </w:comment>
  <w:comment w:id="4" w:author="Aditya" w:date="2016-09-04T18:35:00Z" w:initials="AD">
    <w:p w14:paraId="37BBCB78" w14:textId="77777777" w:rsidR="000A234F" w:rsidRPr="001B6512" w:rsidRDefault="000A234F" w:rsidP="00117A05">
      <w:pPr>
        <w:pStyle w:val="CommentText"/>
        <w:rPr>
          <w:b/>
        </w:rPr>
      </w:pPr>
      <w:r>
        <w:rPr>
          <w:rStyle w:val="CommentReference"/>
        </w:rPr>
        <w:annotationRef/>
      </w:r>
      <w:r>
        <w:rPr>
          <w:b/>
        </w:rPr>
        <w:t>5</w:t>
      </w:r>
      <w:r w:rsidRPr="001B6512">
        <w:rPr>
          <w:b/>
          <w:vertAlign w:val="superscript"/>
        </w:rPr>
        <w:t>th</w:t>
      </w:r>
      <w:r>
        <w:rPr>
          <w:b/>
        </w:rPr>
        <w:t xml:space="preserve"> Paragraph</w:t>
      </w:r>
    </w:p>
  </w:comment>
  <w:comment w:id="5" w:author="Aditya" w:date="2016-09-04T18:35:00Z" w:initials="AD">
    <w:p w14:paraId="3A7981DA" w14:textId="77777777" w:rsidR="000A234F" w:rsidRDefault="000A234F" w:rsidP="00117A05">
      <w:pPr>
        <w:pStyle w:val="CommentText"/>
      </w:pPr>
      <w:r>
        <w:rPr>
          <w:rStyle w:val="CommentReference"/>
        </w:rPr>
        <w:annotationRef/>
      </w:r>
      <w:r>
        <w:t>This entire paragraph should be mixed with the 4</w:t>
      </w:r>
      <w:r w:rsidRPr="001B6512">
        <w:rPr>
          <w:vertAlign w:val="superscript"/>
        </w:rPr>
        <w:t>th</w:t>
      </w:r>
      <w:r>
        <w:t xml:space="preserve"> paragraph.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AA806" w14:textId="77777777" w:rsidR="000A234F" w:rsidRDefault="000A234F" w:rsidP="00BB014E">
      <w:r>
        <w:separator/>
      </w:r>
    </w:p>
  </w:endnote>
  <w:endnote w:type="continuationSeparator" w:id="0">
    <w:p w14:paraId="52F07F83" w14:textId="77777777" w:rsidR="000A234F" w:rsidRDefault="000A234F" w:rsidP="00BB0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dobe Ming Std L">
    <w:charset w:val="88"/>
    <w:family w:val="auto"/>
    <w:pitch w:val="variable"/>
    <w:sig w:usb0="00000203" w:usb1="1A0F1900" w:usb2="00000016" w:usb3="00000000" w:csb0="00120005"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458BE9" w14:textId="77777777" w:rsidR="000A234F" w:rsidRDefault="000A234F" w:rsidP="00BB014E">
      <w:r>
        <w:separator/>
      </w:r>
    </w:p>
  </w:footnote>
  <w:footnote w:type="continuationSeparator" w:id="0">
    <w:p w14:paraId="439F2AFF" w14:textId="77777777" w:rsidR="000A234F" w:rsidRDefault="000A234F" w:rsidP="00BB014E">
      <w:r>
        <w:continuationSeparator/>
      </w:r>
    </w:p>
  </w:footnote>
  <w:footnote w:id="1">
    <w:p w14:paraId="16F7CC52" w14:textId="1CC9D866" w:rsidR="00250909" w:rsidRDefault="00250909">
      <w:pPr>
        <w:pStyle w:val="FootnoteText"/>
      </w:pPr>
      <w:r>
        <w:rPr>
          <w:rStyle w:val="FootnoteReference"/>
        </w:rPr>
        <w:footnoteRef/>
      </w:r>
      <w:r>
        <w:t xml:space="preserve"> </w:t>
      </w:r>
      <w:r w:rsidRPr="00F72709">
        <w:rPr>
          <w:rFonts w:ascii="Times New Roman" w:hAnsi="Times New Roman" w:cs="Times New Roman"/>
          <w:i/>
          <w:color w:val="000000"/>
          <w:sz w:val="20"/>
          <w:szCs w:val="20"/>
        </w:rPr>
        <w:t>A Statistical Framework for Detecting Edges from Noisy Fourier Data U</w:t>
      </w:r>
      <w:r>
        <w:rPr>
          <w:rFonts w:ascii="Times New Roman" w:hAnsi="Times New Roman" w:cs="Times New Roman"/>
          <w:i/>
          <w:color w:val="000000"/>
          <w:sz w:val="20"/>
          <w:szCs w:val="20"/>
        </w:rPr>
        <w:t>sing Multiple Concentration Fac</w:t>
      </w:r>
      <w:r w:rsidRPr="00F72709">
        <w:rPr>
          <w:rFonts w:ascii="Times New Roman" w:hAnsi="Times New Roman" w:cs="Times New Roman"/>
          <w:i/>
          <w:color w:val="000000"/>
          <w:sz w:val="20"/>
          <w:szCs w:val="20"/>
        </w:rPr>
        <w:t>tors</w:t>
      </w:r>
      <w:r>
        <w:rPr>
          <w:rFonts w:ascii="Times New Roman" w:hAnsi="Times New Roman" w:cs="Times New Roman"/>
          <w:i/>
          <w:color w:val="000000"/>
          <w:sz w:val="20"/>
          <w:szCs w:val="20"/>
        </w:rPr>
        <w:t>,</w:t>
      </w:r>
      <w:r>
        <w:rPr>
          <w:rFonts w:ascii="Times New Roman" w:hAnsi="Times New Roman" w:cs="Times New Roman"/>
          <w:color w:val="000000"/>
          <w:sz w:val="20"/>
          <w:szCs w:val="20"/>
        </w:rPr>
        <w:t xml:space="preserve"> Shane Lubold, Anne Gelb</w:t>
      </w:r>
    </w:p>
  </w:footnote>
  <w:footnote w:id="2">
    <w:p w14:paraId="54CFA27D" w14:textId="77777777" w:rsidR="000A234F" w:rsidRDefault="000A234F">
      <w:pPr>
        <w:pStyle w:val="FootnoteText"/>
        <w:rPr>
          <w:rFonts w:ascii="Times New Roman" w:hAnsi="Times New Roman" w:cs="Times New Roman"/>
          <w:sz w:val="20"/>
          <w:szCs w:val="20"/>
        </w:rPr>
      </w:pPr>
    </w:p>
    <w:p w14:paraId="0D01B529" w14:textId="5BD3C7C1" w:rsidR="000A234F" w:rsidRPr="00BB014E" w:rsidRDefault="000A234F">
      <w:pPr>
        <w:pStyle w:val="FootnoteText"/>
        <w:rPr>
          <w:rFonts w:ascii="Times New Roman" w:hAnsi="Times New Roman" w:cs="Times New Roman"/>
          <w:i/>
          <w:sz w:val="20"/>
          <w:szCs w:val="20"/>
        </w:rPr>
      </w:pPr>
      <w:r w:rsidRPr="00BB014E">
        <w:rPr>
          <w:rStyle w:val="FootnoteReference"/>
          <w:rFonts w:ascii="Times New Roman" w:hAnsi="Times New Roman" w:cs="Times New Roman"/>
          <w:sz w:val="20"/>
          <w:szCs w:val="20"/>
        </w:rPr>
        <w:footnoteRef/>
      </w:r>
      <w:r w:rsidRPr="00BB014E">
        <w:rPr>
          <w:rFonts w:ascii="Times New Roman" w:hAnsi="Times New Roman" w:cs="Times New Roman"/>
          <w:sz w:val="20"/>
          <w:szCs w:val="20"/>
        </w:rPr>
        <w:t xml:space="preserve"> </w:t>
      </w:r>
      <w:r w:rsidRPr="00BB014E">
        <w:rPr>
          <w:rFonts w:ascii="Times New Roman" w:hAnsi="Times New Roman" w:cs="Times New Roman"/>
          <w:i/>
          <w:sz w:val="20"/>
          <w:szCs w:val="20"/>
        </w:rPr>
        <w:t>Non</w:t>
      </w:r>
      <w:r>
        <w:rPr>
          <w:rFonts w:ascii="Times New Roman" w:hAnsi="Times New Roman" w:cs="Times New Roman"/>
          <w:i/>
          <w:sz w:val="20"/>
          <w:szCs w:val="20"/>
        </w:rPr>
        <w:t>-asy</w:t>
      </w:r>
      <w:r w:rsidRPr="00BB014E">
        <w:rPr>
          <w:rFonts w:ascii="Times New Roman" w:hAnsi="Times New Roman" w:cs="Times New Roman"/>
          <w:i/>
          <w:sz w:val="20"/>
          <w:szCs w:val="20"/>
        </w:rPr>
        <w:t xml:space="preserve">mptotic Bounds for the Root Mean Square Error in MCMC Algorithms, </w:t>
      </w:r>
      <w:r w:rsidRPr="00BB014E">
        <w:rPr>
          <w:rFonts w:ascii="Times New Roman" w:hAnsi="Times New Roman" w:cs="Times New Roman"/>
          <w:sz w:val="20"/>
          <w:szCs w:val="20"/>
        </w:rPr>
        <w:t xml:space="preserve">Shane Lubold, </w:t>
      </w:r>
      <w:r>
        <w:rPr>
          <w:rFonts w:ascii="Times New Roman" w:hAnsi="Times New Roman" w:cs="Times New Roman"/>
          <w:sz w:val="20"/>
          <w:szCs w:val="20"/>
        </w:rPr>
        <w:t xml:space="preserve">Ethan Gwaltney, </w:t>
      </w:r>
      <w:r w:rsidRPr="00BB014E">
        <w:rPr>
          <w:rFonts w:ascii="Times New Roman" w:hAnsi="Times New Roman" w:cs="Times New Roman"/>
          <w:sz w:val="20"/>
          <w:szCs w:val="20"/>
        </w:rPr>
        <w:t>Jorge Carlos Román.</w:t>
      </w:r>
      <w:r w:rsidRPr="00BB014E">
        <w:rPr>
          <w:rFonts w:ascii="Times New Roman" w:hAnsi="Times New Roman" w:cs="Times New Roman"/>
          <w:i/>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368"/>
    <w:rsid w:val="000351B4"/>
    <w:rsid w:val="0004456B"/>
    <w:rsid w:val="00047986"/>
    <w:rsid w:val="00051B70"/>
    <w:rsid w:val="0005412A"/>
    <w:rsid w:val="00060F16"/>
    <w:rsid w:val="000678A2"/>
    <w:rsid w:val="00072A07"/>
    <w:rsid w:val="00075748"/>
    <w:rsid w:val="000A234F"/>
    <w:rsid w:val="00115D5E"/>
    <w:rsid w:val="00117A05"/>
    <w:rsid w:val="00147BA0"/>
    <w:rsid w:val="00150E3B"/>
    <w:rsid w:val="00173CBF"/>
    <w:rsid w:val="00176D0E"/>
    <w:rsid w:val="001873D1"/>
    <w:rsid w:val="001A0D03"/>
    <w:rsid w:val="001D017A"/>
    <w:rsid w:val="001D2180"/>
    <w:rsid w:val="00214CBA"/>
    <w:rsid w:val="00246F6D"/>
    <w:rsid w:val="0025061D"/>
    <w:rsid w:val="00250909"/>
    <w:rsid w:val="00257B7F"/>
    <w:rsid w:val="00264684"/>
    <w:rsid w:val="002B6431"/>
    <w:rsid w:val="002D513B"/>
    <w:rsid w:val="002D6393"/>
    <w:rsid w:val="002E4571"/>
    <w:rsid w:val="00355326"/>
    <w:rsid w:val="0038516F"/>
    <w:rsid w:val="003867DE"/>
    <w:rsid w:val="003B2E54"/>
    <w:rsid w:val="003D6165"/>
    <w:rsid w:val="00417C43"/>
    <w:rsid w:val="00425CAB"/>
    <w:rsid w:val="00480098"/>
    <w:rsid w:val="004A68C8"/>
    <w:rsid w:val="004E4787"/>
    <w:rsid w:val="004F299C"/>
    <w:rsid w:val="00507451"/>
    <w:rsid w:val="00520419"/>
    <w:rsid w:val="005347EC"/>
    <w:rsid w:val="00567362"/>
    <w:rsid w:val="005A666B"/>
    <w:rsid w:val="005A6DA4"/>
    <w:rsid w:val="005B3298"/>
    <w:rsid w:val="005C0CA0"/>
    <w:rsid w:val="005D7B9C"/>
    <w:rsid w:val="005F1738"/>
    <w:rsid w:val="005F2C22"/>
    <w:rsid w:val="005F30C0"/>
    <w:rsid w:val="00623368"/>
    <w:rsid w:val="00634CDC"/>
    <w:rsid w:val="00652DF7"/>
    <w:rsid w:val="00667E60"/>
    <w:rsid w:val="00686835"/>
    <w:rsid w:val="00692B2E"/>
    <w:rsid w:val="006A4D82"/>
    <w:rsid w:val="006A4FC1"/>
    <w:rsid w:val="006C1980"/>
    <w:rsid w:val="006C397E"/>
    <w:rsid w:val="006D473F"/>
    <w:rsid w:val="006E42C1"/>
    <w:rsid w:val="006F27A7"/>
    <w:rsid w:val="006F49C6"/>
    <w:rsid w:val="0072539D"/>
    <w:rsid w:val="00735F37"/>
    <w:rsid w:val="00756390"/>
    <w:rsid w:val="00783BB4"/>
    <w:rsid w:val="00796C67"/>
    <w:rsid w:val="007E77F9"/>
    <w:rsid w:val="00824142"/>
    <w:rsid w:val="00827FC8"/>
    <w:rsid w:val="00842AD0"/>
    <w:rsid w:val="0084501E"/>
    <w:rsid w:val="008550F0"/>
    <w:rsid w:val="00862915"/>
    <w:rsid w:val="008839A0"/>
    <w:rsid w:val="008A043F"/>
    <w:rsid w:val="008C205A"/>
    <w:rsid w:val="008C6E0E"/>
    <w:rsid w:val="008D03E1"/>
    <w:rsid w:val="008E2A0C"/>
    <w:rsid w:val="008F626D"/>
    <w:rsid w:val="009239A1"/>
    <w:rsid w:val="00924699"/>
    <w:rsid w:val="00934424"/>
    <w:rsid w:val="0096356A"/>
    <w:rsid w:val="009701A3"/>
    <w:rsid w:val="00974C7C"/>
    <w:rsid w:val="00992334"/>
    <w:rsid w:val="00996ED6"/>
    <w:rsid w:val="009A6DA8"/>
    <w:rsid w:val="009B72C0"/>
    <w:rsid w:val="009C0B00"/>
    <w:rsid w:val="00A01F33"/>
    <w:rsid w:val="00A14927"/>
    <w:rsid w:val="00A62787"/>
    <w:rsid w:val="00A91178"/>
    <w:rsid w:val="00A93411"/>
    <w:rsid w:val="00AF3654"/>
    <w:rsid w:val="00AF6082"/>
    <w:rsid w:val="00B129DA"/>
    <w:rsid w:val="00B61D09"/>
    <w:rsid w:val="00B70E11"/>
    <w:rsid w:val="00B73EA3"/>
    <w:rsid w:val="00BB014E"/>
    <w:rsid w:val="00BB3002"/>
    <w:rsid w:val="00BC0F7C"/>
    <w:rsid w:val="00BC64D5"/>
    <w:rsid w:val="00BD289C"/>
    <w:rsid w:val="00BD2AE0"/>
    <w:rsid w:val="00BE4546"/>
    <w:rsid w:val="00C0196C"/>
    <w:rsid w:val="00C2470F"/>
    <w:rsid w:val="00C30D23"/>
    <w:rsid w:val="00C4038D"/>
    <w:rsid w:val="00C63649"/>
    <w:rsid w:val="00C63CCE"/>
    <w:rsid w:val="00C63F05"/>
    <w:rsid w:val="00CB5BD4"/>
    <w:rsid w:val="00CC57D2"/>
    <w:rsid w:val="00CD1C46"/>
    <w:rsid w:val="00CD5B8D"/>
    <w:rsid w:val="00D11DAC"/>
    <w:rsid w:val="00D31FF4"/>
    <w:rsid w:val="00D4583F"/>
    <w:rsid w:val="00D75608"/>
    <w:rsid w:val="00D935AB"/>
    <w:rsid w:val="00DC5042"/>
    <w:rsid w:val="00E05BF1"/>
    <w:rsid w:val="00E14782"/>
    <w:rsid w:val="00E379A5"/>
    <w:rsid w:val="00E9742E"/>
    <w:rsid w:val="00EA63EE"/>
    <w:rsid w:val="00EC132C"/>
    <w:rsid w:val="00ED628B"/>
    <w:rsid w:val="00EF158E"/>
    <w:rsid w:val="00EF39DD"/>
    <w:rsid w:val="00F00F90"/>
    <w:rsid w:val="00F37C61"/>
    <w:rsid w:val="00F47565"/>
    <w:rsid w:val="00F61451"/>
    <w:rsid w:val="00F65E22"/>
    <w:rsid w:val="00F70AC8"/>
    <w:rsid w:val="00F72709"/>
    <w:rsid w:val="00F73D1A"/>
    <w:rsid w:val="00F744FD"/>
    <w:rsid w:val="00F77E4B"/>
    <w:rsid w:val="00FA20AC"/>
    <w:rsid w:val="00FC417D"/>
    <w:rsid w:val="00FE12FE"/>
    <w:rsid w:val="00FE78F8"/>
    <w:rsid w:val="00FF050B"/>
    <w:rsid w:val="00FF3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66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2DF7"/>
    <w:rPr>
      <w:sz w:val="18"/>
      <w:szCs w:val="18"/>
    </w:rPr>
  </w:style>
  <w:style w:type="paragraph" w:styleId="CommentText">
    <w:name w:val="annotation text"/>
    <w:basedOn w:val="Normal"/>
    <w:link w:val="CommentTextChar"/>
    <w:uiPriority w:val="99"/>
    <w:semiHidden/>
    <w:unhideWhenUsed/>
    <w:rsid w:val="00652DF7"/>
    <w:rPr>
      <w:rFonts w:eastAsiaTheme="minorHAnsi"/>
    </w:rPr>
  </w:style>
  <w:style w:type="character" w:customStyle="1" w:styleId="CommentTextChar">
    <w:name w:val="Comment Text Char"/>
    <w:basedOn w:val="DefaultParagraphFont"/>
    <w:link w:val="CommentText"/>
    <w:uiPriority w:val="99"/>
    <w:semiHidden/>
    <w:rsid w:val="00652DF7"/>
    <w:rPr>
      <w:rFonts w:eastAsiaTheme="minorHAnsi"/>
    </w:rPr>
  </w:style>
  <w:style w:type="paragraph" w:styleId="BalloonText">
    <w:name w:val="Balloon Text"/>
    <w:basedOn w:val="Normal"/>
    <w:link w:val="BalloonTextChar"/>
    <w:uiPriority w:val="99"/>
    <w:semiHidden/>
    <w:unhideWhenUsed/>
    <w:rsid w:val="00652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DF7"/>
    <w:rPr>
      <w:rFonts w:ascii="Lucida Grande" w:hAnsi="Lucida Grande" w:cs="Lucida Grande"/>
      <w:sz w:val="18"/>
      <w:szCs w:val="18"/>
    </w:rPr>
  </w:style>
  <w:style w:type="paragraph" w:styleId="FootnoteText">
    <w:name w:val="footnote text"/>
    <w:basedOn w:val="Normal"/>
    <w:link w:val="FootnoteTextChar"/>
    <w:uiPriority w:val="99"/>
    <w:unhideWhenUsed/>
    <w:rsid w:val="00BB014E"/>
  </w:style>
  <w:style w:type="character" w:customStyle="1" w:styleId="FootnoteTextChar">
    <w:name w:val="Footnote Text Char"/>
    <w:basedOn w:val="DefaultParagraphFont"/>
    <w:link w:val="FootnoteText"/>
    <w:uiPriority w:val="99"/>
    <w:rsid w:val="00BB014E"/>
  </w:style>
  <w:style w:type="character" w:styleId="FootnoteReference">
    <w:name w:val="footnote reference"/>
    <w:basedOn w:val="DefaultParagraphFont"/>
    <w:uiPriority w:val="99"/>
    <w:unhideWhenUsed/>
    <w:rsid w:val="00BB014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2DF7"/>
    <w:rPr>
      <w:sz w:val="18"/>
      <w:szCs w:val="18"/>
    </w:rPr>
  </w:style>
  <w:style w:type="paragraph" w:styleId="CommentText">
    <w:name w:val="annotation text"/>
    <w:basedOn w:val="Normal"/>
    <w:link w:val="CommentTextChar"/>
    <w:uiPriority w:val="99"/>
    <w:semiHidden/>
    <w:unhideWhenUsed/>
    <w:rsid w:val="00652DF7"/>
    <w:rPr>
      <w:rFonts w:eastAsiaTheme="minorHAnsi"/>
    </w:rPr>
  </w:style>
  <w:style w:type="character" w:customStyle="1" w:styleId="CommentTextChar">
    <w:name w:val="Comment Text Char"/>
    <w:basedOn w:val="DefaultParagraphFont"/>
    <w:link w:val="CommentText"/>
    <w:uiPriority w:val="99"/>
    <w:semiHidden/>
    <w:rsid w:val="00652DF7"/>
    <w:rPr>
      <w:rFonts w:eastAsiaTheme="minorHAnsi"/>
    </w:rPr>
  </w:style>
  <w:style w:type="paragraph" w:styleId="BalloonText">
    <w:name w:val="Balloon Text"/>
    <w:basedOn w:val="Normal"/>
    <w:link w:val="BalloonTextChar"/>
    <w:uiPriority w:val="99"/>
    <w:semiHidden/>
    <w:unhideWhenUsed/>
    <w:rsid w:val="00652D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DF7"/>
    <w:rPr>
      <w:rFonts w:ascii="Lucida Grande" w:hAnsi="Lucida Grande" w:cs="Lucida Grande"/>
      <w:sz w:val="18"/>
      <w:szCs w:val="18"/>
    </w:rPr>
  </w:style>
  <w:style w:type="paragraph" w:styleId="FootnoteText">
    <w:name w:val="footnote text"/>
    <w:basedOn w:val="Normal"/>
    <w:link w:val="FootnoteTextChar"/>
    <w:uiPriority w:val="99"/>
    <w:unhideWhenUsed/>
    <w:rsid w:val="00BB014E"/>
  </w:style>
  <w:style w:type="character" w:customStyle="1" w:styleId="FootnoteTextChar">
    <w:name w:val="Footnote Text Char"/>
    <w:basedOn w:val="DefaultParagraphFont"/>
    <w:link w:val="FootnoteText"/>
    <w:uiPriority w:val="99"/>
    <w:rsid w:val="00BB014E"/>
  </w:style>
  <w:style w:type="character" w:styleId="FootnoteReference">
    <w:name w:val="footnote reference"/>
    <w:basedOn w:val="DefaultParagraphFont"/>
    <w:uiPriority w:val="99"/>
    <w:unhideWhenUsed/>
    <w:rsid w:val="00BB01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1122</Words>
  <Characters>6401</Characters>
  <Application>Microsoft Macintosh Word</Application>
  <DocSecurity>0</DocSecurity>
  <Lines>53</Lines>
  <Paragraphs>15</Paragraphs>
  <ScaleCrop>false</ScaleCrop>
  <Company/>
  <LinksUpToDate>false</LinksUpToDate>
  <CharactersWithSpaces>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Lubold</dc:creator>
  <cp:keywords/>
  <dc:description/>
  <cp:lastModifiedBy>Shane Lubold</cp:lastModifiedBy>
  <cp:revision>162</cp:revision>
  <dcterms:created xsi:type="dcterms:W3CDTF">2016-09-05T00:12:00Z</dcterms:created>
  <dcterms:modified xsi:type="dcterms:W3CDTF">2016-09-05T02:03:00Z</dcterms:modified>
</cp:coreProperties>
</file>